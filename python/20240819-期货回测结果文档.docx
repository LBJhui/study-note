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66261" w14:textId="6F6FA36D" w:rsidR="00EE26BD" w:rsidRDefault="003730E4">
      <w:pPr>
        <w:rPr>
          <w:rFonts w:hint="eastAsia"/>
          <w:b/>
          <w:bCs/>
        </w:rPr>
      </w:pPr>
      <w:r>
        <w:rPr>
          <w:rFonts w:hint="eastAsia"/>
          <w:b/>
          <w:bCs/>
        </w:rPr>
        <w:t>期货回测支持的交易所：</w:t>
      </w:r>
    </w:p>
    <w:p w14:paraId="640A2D5A" w14:textId="77777777" w:rsidR="003730E4" w:rsidRDefault="003730E4" w:rsidP="003730E4">
      <w:pPr>
        <w:rPr>
          <w:rFonts w:hint="eastAsia"/>
          <w:b/>
          <w:bCs/>
        </w:rPr>
      </w:pPr>
      <w:r>
        <w:t>上期所、上海国际能源交易中心、大商所、郑商所、中国金融期货交易所、广期所</w:t>
      </w:r>
    </w:p>
    <w:p w14:paraId="3C544B83" w14:textId="77777777" w:rsidR="005005BB" w:rsidRDefault="005005BB">
      <w:pPr>
        <w:rPr>
          <w:ins w:id="0" w:author="songmh" w:date="2024-08-19T13:57:00Z" w16du:dateUtc="2024-08-19T05:57:00Z"/>
          <w:rFonts w:hint="eastAsia"/>
        </w:rPr>
      </w:pPr>
    </w:p>
    <w:p w14:paraId="43347A63" w14:textId="771FE201" w:rsidR="005005BB" w:rsidRDefault="005005BB">
      <w:pPr>
        <w:rPr>
          <w:rFonts w:hint="eastAsia"/>
        </w:rPr>
      </w:pPr>
      <w:ins w:id="1" w:author="songmh" w:date="2024-08-19T13:57:00Z" w16du:dateUtc="2024-08-19T05:57:00Z">
        <w:r>
          <w:rPr>
            <w:rFonts w:hint="eastAsia"/>
          </w:rPr>
          <w:t>暂不支持期货交易所的期权；</w:t>
        </w:r>
      </w:ins>
    </w:p>
    <w:p w14:paraId="172750A7" w14:textId="3BA5E9F8" w:rsidR="003730E4" w:rsidRPr="002B6C8D" w:rsidRDefault="003730E4" w:rsidP="002B6C8D">
      <w:pPr>
        <w:pStyle w:val="2"/>
        <w:rPr>
          <w:rFonts w:hint="eastAsia"/>
        </w:rPr>
      </w:pPr>
      <w:r w:rsidRPr="002B6C8D">
        <w:rPr>
          <w:rFonts w:hint="eastAsia"/>
        </w:rPr>
        <w:t>回测基本信息</w:t>
      </w:r>
    </w:p>
    <w:p w14:paraId="34257C77" w14:textId="77777777" w:rsidR="003730E4" w:rsidRDefault="003730E4" w:rsidP="002B6C8D">
      <w:pPr>
        <w:pStyle w:val="a7"/>
        <w:numPr>
          <w:ilvl w:val="0"/>
          <w:numId w:val="7"/>
        </w:numPr>
        <w:ind w:firstLineChars="0"/>
      </w:pPr>
      <w:r w:rsidRPr="003730E4">
        <w:rPr>
          <w:rFonts w:hint="eastAsia"/>
        </w:rPr>
        <w:t>策略名称</w:t>
      </w:r>
    </w:p>
    <w:p w14:paraId="49F2A6CD" w14:textId="3F3B1286" w:rsidR="00292078" w:rsidRPr="003730E4" w:rsidRDefault="00292078" w:rsidP="002B6C8D">
      <w:pPr>
        <w:pStyle w:val="a7"/>
        <w:numPr>
          <w:ilvl w:val="0"/>
          <w:numId w:val="7"/>
        </w:numPr>
        <w:ind w:firstLineChars="0"/>
      </w:pPr>
      <w:r w:rsidRPr="00266B4C">
        <w:rPr>
          <w:rFonts w:hint="eastAsia"/>
        </w:rPr>
        <w:t>对标指数</w:t>
      </w:r>
    </w:p>
    <w:p w14:paraId="1D24BBE5" w14:textId="584278AB" w:rsidR="003730E4" w:rsidRPr="003730E4" w:rsidRDefault="003730E4" w:rsidP="002B6C8D">
      <w:pPr>
        <w:pStyle w:val="a7"/>
        <w:numPr>
          <w:ilvl w:val="0"/>
          <w:numId w:val="7"/>
        </w:numPr>
        <w:ind w:firstLineChars="0"/>
      </w:pPr>
      <w:r w:rsidRPr="003730E4">
        <w:rPr>
          <w:rFonts w:hint="eastAsia"/>
        </w:rPr>
        <w:t>回测起止日期</w:t>
      </w:r>
      <w:r w:rsidR="002E7222">
        <w:rPr>
          <w:rFonts w:hint="eastAsia"/>
        </w:rPr>
        <w:t>：</w:t>
      </w:r>
      <w:r w:rsidRPr="003730E4">
        <w:rPr>
          <w:rFonts w:hint="eastAsia"/>
        </w:rPr>
        <w:t>开始日期</w:t>
      </w:r>
      <w:r w:rsidRPr="003730E4">
        <w:rPr>
          <w:rFonts w:hint="eastAsia"/>
        </w:rPr>
        <w:t>-</w:t>
      </w:r>
      <w:r w:rsidRPr="003730E4">
        <w:rPr>
          <w:rFonts w:hint="eastAsia"/>
        </w:rPr>
        <w:t>结束日期</w:t>
      </w:r>
      <w:ins w:id="2" w:author="songmh" w:date="2024-08-19T15:54:00Z" w16du:dateUtc="2024-08-19T07:54:00Z">
        <w:r w:rsidR="00661D16">
          <w:rPr>
            <w:rFonts w:hint="eastAsia"/>
          </w:rPr>
          <w:t>；</w:t>
        </w:r>
      </w:ins>
    </w:p>
    <w:p w14:paraId="254911CA" w14:textId="6B6B4D8D" w:rsidR="003730E4" w:rsidRPr="003730E4" w:rsidRDefault="003730E4" w:rsidP="002B6C8D">
      <w:pPr>
        <w:pStyle w:val="a7"/>
        <w:numPr>
          <w:ilvl w:val="0"/>
          <w:numId w:val="7"/>
        </w:numPr>
        <w:ind w:firstLineChars="0"/>
      </w:pPr>
      <w:r w:rsidRPr="003730E4">
        <w:rPr>
          <w:rFonts w:hint="eastAsia"/>
        </w:rPr>
        <w:t>期初资金（元）：</w:t>
      </w:r>
      <w:ins w:id="3" w:author="songmh" w:date="2024-08-19T14:49:00Z" w16du:dateUtc="2024-08-19T06:49:00Z">
        <w:r w:rsidR="00BF7A19">
          <w:rPr>
            <w:rFonts w:hint="eastAsia"/>
          </w:rPr>
          <w:t>策略回测的初始资金；</w:t>
        </w:r>
      </w:ins>
      <w:del w:id="4" w:author="songmh" w:date="2024-08-19T14:44:00Z" w16du:dateUtc="2024-08-19T06:44:00Z">
        <w:r w:rsidR="002E7222" w:rsidDel="00C12659">
          <w:rPr>
            <w:rFonts w:hint="eastAsia"/>
          </w:rPr>
          <w:delText>目前</w:delText>
        </w:r>
        <w:r w:rsidRPr="003730E4" w:rsidDel="00C12659">
          <w:rPr>
            <w:rFonts w:hint="eastAsia"/>
          </w:rPr>
          <w:delText>最大支持多少</w:delText>
        </w:r>
        <w:r w:rsidR="002E7222" w:rsidDel="00C12659">
          <w:rPr>
            <w:rFonts w:hint="eastAsia"/>
          </w:rPr>
          <w:delText>，是否</w:delText>
        </w:r>
      </w:del>
      <w:del w:id="5" w:author="songmh" w:date="2024-08-19T14:49:00Z" w16du:dateUtc="2024-08-19T06:49:00Z">
        <w:r w:rsidR="002E7222" w:rsidDel="00BF7A19">
          <w:rPr>
            <w:rFonts w:hint="eastAsia"/>
          </w:rPr>
          <w:delText>可自行设置</w:delText>
        </w:r>
      </w:del>
      <w:del w:id="6" w:author="songmh" w:date="2024-08-19T14:44:00Z" w16du:dateUtc="2024-08-19T06:44:00Z">
        <w:r w:rsidR="002E7222" w:rsidDel="00C12659">
          <w:rPr>
            <w:rFonts w:hint="eastAsia"/>
          </w:rPr>
          <w:delText>？</w:delText>
        </w:r>
      </w:del>
    </w:p>
    <w:p w14:paraId="7F3C44CD" w14:textId="5E962253" w:rsidR="003730E4" w:rsidRPr="003730E4" w:rsidRDefault="003730E4" w:rsidP="002B6C8D">
      <w:pPr>
        <w:pStyle w:val="a7"/>
        <w:numPr>
          <w:ilvl w:val="0"/>
          <w:numId w:val="7"/>
        </w:numPr>
        <w:ind w:firstLineChars="0"/>
      </w:pPr>
      <w:r w:rsidRPr="003730E4">
        <w:rPr>
          <w:rFonts w:hint="eastAsia"/>
        </w:rPr>
        <w:t>回测频率：日回测、分钟回测</w:t>
      </w:r>
      <w:r w:rsidRPr="002B6C8D">
        <w:rPr>
          <w:rFonts w:hint="eastAsia"/>
        </w:rPr>
        <w:t>、</w:t>
      </w:r>
      <w:r w:rsidRPr="003730E4">
        <w:rPr>
          <w:rFonts w:hint="eastAsia"/>
        </w:rPr>
        <w:t xml:space="preserve">tick </w:t>
      </w:r>
      <w:r w:rsidRPr="003730E4">
        <w:rPr>
          <w:rFonts w:hint="eastAsia"/>
        </w:rPr>
        <w:t>级别回测</w:t>
      </w:r>
    </w:p>
    <w:p w14:paraId="0DE45CD8" w14:textId="77777777" w:rsidR="003730E4" w:rsidRDefault="003730E4" w:rsidP="003730E4">
      <w:pPr>
        <w:rPr>
          <w:rFonts w:hint="eastAsia"/>
        </w:rPr>
      </w:pPr>
    </w:p>
    <w:p w14:paraId="0E2881A1" w14:textId="7D513475" w:rsidR="003730E4" w:rsidRDefault="009D6CFC" w:rsidP="003730E4">
      <w:pPr>
        <w:pStyle w:val="2"/>
        <w:rPr>
          <w:rFonts w:hint="eastAsia"/>
        </w:rPr>
      </w:pPr>
      <w:r>
        <w:rPr>
          <w:rFonts w:hint="eastAsia"/>
        </w:rPr>
        <w:t>账户资金情况</w:t>
      </w:r>
    </w:p>
    <w:p w14:paraId="20F02376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1.</w:t>
      </w:r>
      <w:r w:rsidRPr="009D6CFC">
        <w:rPr>
          <w:rFonts w:hint="eastAsia"/>
        </w:rPr>
        <w:t>客户权益（元）：客户权益</w:t>
      </w:r>
      <w:r w:rsidRPr="009D6CFC">
        <w:rPr>
          <w:rFonts w:hint="eastAsia"/>
        </w:rPr>
        <w:t>=</w:t>
      </w:r>
      <w:r w:rsidRPr="009D6CFC">
        <w:rPr>
          <w:rFonts w:hint="eastAsia"/>
        </w:rPr>
        <w:t>昨权益（期初结存）</w:t>
      </w:r>
      <w:r w:rsidRPr="009D6CFC">
        <w:rPr>
          <w:rFonts w:hint="eastAsia"/>
        </w:rPr>
        <w:t>+</w:t>
      </w:r>
      <w:r w:rsidRPr="009D6CFC">
        <w:rPr>
          <w:rFonts w:hint="eastAsia"/>
        </w:rPr>
        <w:t>入金</w:t>
      </w:r>
      <w:r w:rsidRPr="009D6CFC">
        <w:rPr>
          <w:rFonts w:hint="eastAsia"/>
        </w:rPr>
        <w:t>-</w:t>
      </w:r>
      <w:r w:rsidRPr="009D6CFC">
        <w:rPr>
          <w:rFonts w:hint="eastAsia"/>
        </w:rPr>
        <w:t>出金</w:t>
      </w:r>
      <w:r w:rsidRPr="009D6CFC">
        <w:rPr>
          <w:rFonts w:hint="eastAsia"/>
        </w:rPr>
        <w:t>+</w:t>
      </w:r>
      <w:r w:rsidRPr="009D6CFC">
        <w:rPr>
          <w:rFonts w:hint="eastAsia"/>
        </w:rPr>
        <w:t>平仓盈亏</w:t>
      </w:r>
      <w:r w:rsidRPr="009D6CFC">
        <w:rPr>
          <w:rFonts w:hint="eastAsia"/>
        </w:rPr>
        <w:t>+</w:t>
      </w:r>
      <w:r w:rsidRPr="009D6CFC">
        <w:rPr>
          <w:rFonts w:hint="eastAsia"/>
        </w:rPr>
        <w:t>持仓盈亏</w:t>
      </w:r>
      <w:r w:rsidRPr="009D6CFC">
        <w:rPr>
          <w:rFonts w:hint="eastAsia"/>
        </w:rPr>
        <w:t>+</w:t>
      </w:r>
      <w:r w:rsidRPr="009D6CFC">
        <w:rPr>
          <w:rFonts w:hint="eastAsia"/>
        </w:rPr>
        <w:t>行权盈亏</w:t>
      </w:r>
      <w:r w:rsidRPr="009D6CFC">
        <w:rPr>
          <w:rFonts w:hint="eastAsia"/>
        </w:rPr>
        <w:t>-</w:t>
      </w:r>
      <w:r w:rsidRPr="009D6CFC">
        <w:rPr>
          <w:rFonts w:hint="eastAsia"/>
        </w:rPr>
        <w:t>手续费</w:t>
      </w:r>
      <w:r w:rsidRPr="009D6CFC">
        <w:rPr>
          <w:rFonts w:hint="eastAsia"/>
        </w:rPr>
        <w:t>+</w:t>
      </w:r>
      <w:r w:rsidRPr="009D6CFC">
        <w:rPr>
          <w:rFonts w:hint="eastAsia"/>
        </w:rPr>
        <w:t>权利金收支</w:t>
      </w:r>
    </w:p>
    <w:p w14:paraId="378D3C09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2.</w:t>
      </w:r>
      <w:r w:rsidRPr="009D6CFC">
        <w:rPr>
          <w:rFonts w:hint="eastAsia"/>
        </w:rPr>
        <w:t>可用资金：可用资金</w:t>
      </w:r>
      <w:r w:rsidRPr="009D6CFC">
        <w:rPr>
          <w:rFonts w:hint="eastAsia"/>
        </w:rPr>
        <w:t>=</w:t>
      </w:r>
      <w:r w:rsidRPr="009D6CFC">
        <w:rPr>
          <w:rFonts w:hint="eastAsia"/>
        </w:rPr>
        <w:t>客户权益</w:t>
      </w:r>
      <w:r w:rsidRPr="009D6CFC">
        <w:rPr>
          <w:rFonts w:hint="eastAsia"/>
        </w:rPr>
        <w:t>-</w:t>
      </w:r>
      <w:r w:rsidRPr="009D6CFC">
        <w:rPr>
          <w:rFonts w:hint="eastAsia"/>
        </w:rPr>
        <w:t>保证金占用</w:t>
      </w:r>
    </w:p>
    <w:p w14:paraId="4044FAC3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3.</w:t>
      </w:r>
      <w:r w:rsidRPr="009D6CFC">
        <w:rPr>
          <w:rFonts w:hint="eastAsia"/>
        </w:rPr>
        <w:t>上日结存</w:t>
      </w:r>
    </w:p>
    <w:p w14:paraId="3154EE59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4.</w:t>
      </w:r>
      <w:r w:rsidRPr="009D6CFC">
        <w:rPr>
          <w:rFonts w:hint="eastAsia"/>
        </w:rPr>
        <w:t>当日结存</w:t>
      </w:r>
    </w:p>
    <w:p w14:paraId="22488834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5.</w:t>
      </w:r>
      <w:r w:rsidRPr="009D6CFC">
        <w:rPr>
          <w:rFonts w:hint="eastAsia"/>
        </w:rPr>
        <w:t>当日盈亏：平仓盈亏</w:t>
      </w:r>
      <w:r w:rsidRPr="009D6CFC">
        <w:rPr>
          <w:rFonts w:hint="eastAsia"/>
        </w:rPr>
        <w:t>+</w:t>
      </w:r>
      <w:r w:rsidRPr="009D6CFC">
        <w:rPr>
          <w:rFonts w:hint="eastAsia"/>
        </w:rPr>
        <w:t>浮动盈亏？</w:t>
      </w:r>
    </w:p>
    <w:p w14:paraId="539DEB63" w14:textId="77777777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6.</w:t>
      </w:r>
      <w:r w:rsidRPr="009D6CFC">
        <w:rPr>
          <w:rFonts w:hint="eastAsia"/>
        </w:rPr>
        <w:t>总盈亏</w:t>
      </w:r>
    </w:p>
    <w:p w14:paraId="6C5C0D27" w14:textId="36A408F2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7.</w:t>
      </w:r>
      <w:r w:rsidRPr="009D6CFC">
        <w:rPr>
          <w:rFonts w:hint="eastAsia"/>
        </w:rPr>
        <w:t>手续费：</w:t>
      </w:r>
      <w:r w:rsidR="002B6C8D" w:rsidRPr="009D6CFC">
        <w:rPr>
          <w:rFonts w:hint="eastAsia"/>
        </w:rPr>
        <w:t xml:space="preserve"> </w:t>
      </w:r>
    </w:p>
    <w:p w14:paraId="2271895B" w14:textId="46FBB8EF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8.</w:t>
      </w:r>
      <w:r w:rsidRPr="009D6CFC">
        <w:rPr>
          <w:rFonts w:hint="eastAsia"/>
        </w:rPr>
        <w:t>保证金占用（元）</w:t>
      </w:r>
    </w:p>
    <w:p w14:paraId="78AF2905" w14:textId="5615A725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9.</w:t>
      </w:r>
      <w:r w:rsidRPr="009D6CFC">
        <w:rPr>
          <w:rFonts w:hint="eastAsia"/>
        </w:rPr>
        <w:t>权力金收入（元）</w:t>
      </w:r>
      <w:ins w:id="7" w:author="songmh" w:date="2024-08-19T13:17:00Z" w16du:dateUtc="2024-08-19T05:17:00Z">
        <w:r w:rsidR="00874D3A">
          <w:rPr>
            <w:rFonts w:hint="eastAsia"/>
          </w:rPr>
          <w:t>：期权市场暂不支持；</w:t>
        </w:r>
      </w:ins>
    </w:p>
    <w:p w14:paraId="72C59129" w14:textId="0ABA32EB" w:rsidR="009D6CFC" w:rsidRPr="00874D3A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10.</w:t>
      </w:r>
      <w:r w:rsidRPr="009D6CFC">
        <w:rPr>
          <w:rFonts w:hint="eastAsia"/>
        </w:rPr>
        <w:t>权利金支出（元）</w:t>
      </w:r>
      <w:ins w:id="8" w:author="songmh" w:date="2024-08-19T13:17:00Z" w16du:dateUtc="2024-08-19T05:17:00Z">
        <w:r w:rsidR="00874D3A">
          <w:rPr>
            <w:rFonts w:hint="eastAsia"/>
          </w:rPr>
          <w:t>：期权市场暂不支持；</w:t>
        </w:r>
      </w:ins>
    </w:p>
    <w:p w14:paraId="205EC4E9" w14:textId="553A7B91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11.</w:t>
      </w:r>
      <w:r w:rsidRPr="009D6CFC">
        <w:rPr>
          <w:rFonts w:hint="eastAsia"/>
        </w:rPr>
        <w:t>多头期权市值（元）</w:t>
      </w:r>
      <w:r w:rsidR="00320DA1" w:rsidRPr="009D6CFC">
        <w:rPr>
          <w:rFonts w:hint="eastAsia"/>
        </w:rPr>
        <w:t xml:space="preserve"> </w:t>
      </w:r>
      <w:ins w:id="9" w:author="songmh" w:date="2024-08-19T13:17:00Z" w16du:dateUtc="2024-08-19T05:17:00Z">
        <w:r w:rsidR="00874D3A">
          <w:rPr>
            <w:rFonts w:hint="eastAsia"/>
          </w:rPr>
          <w:t>：期权市场暂不支持；</w:t>
        </w:r>
      </w:ins>
    </w:p>
    <w:p w14:paraId="6EB4F196" w14:textId="0CBB9A7B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12.</w:t>
      </w:r>
      <w:r w:rsidRPr="009D6CFC">
        <w:rPr>
          <w:rFonts w:hint="eastAsia"/>
        </w:rPr>
        <w:t>空头期权市值（元）</w:t>
      </w:r>
      <w:ins w:id="10" w:author="songmh" w:date="2024-08-19T13:17:00Z" w16du:dateUtc="2024-08-19T05:17:00Z">
        <w:r w:rsidR="00874D3A">
          <w:rPr>
            <w:rFonts w:hint="eastAsia"/>
          </w:rPr>
          <w:t>：期权市场暂不支持；</w:t>
        </w:r>
      </w:ins>
    </w:p>
    <w:p w14:paraId="2EA50A9E" w14:textId="63BED47B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13.</w:t>
      </w:r>
      <w:r w:rsidRPr="009D6CFC">
        <w:rPr>
          <w:rFonts w:hint="eastAsia"/>
        </w:rPr>
        <w:t>市值权益（元）：市值权益</w:t>
      </w:r>
      <w:r w:rsidRPr="009D6CFC">
        <w:rPr>
          <w:rFonts w:hint="eastAsia"/>
        </w:rPr>
        <w:t>=</w:t>
      </w:r>
      <w:r w:rsidRPr="009D6CFC">
        <w:rPr>
          <w:rFonts w:hint="eastAsia"/>
        </w:rPr>
        <w:t>客户权益</w:t>
      </w:r>
      <w:r w:rsidRPr="009D6CFC">
        <w:rPr>
          <w:rFonts w:hint="eastAsia"/>
        </w:rPr>
        <w:t>+</w:t>
      </w:r>
      <w:r w:rsidRPr="009D6CFC">
        <w:rPr>
          <w:rFonts w:hint="eastAsia"/>
        </w:rPr>
        <w:t>期权市值（多头期权市值</w:t>
      </w:r>
      <w:r w:rsidRPr="009D6CFC">
        <w:rPr>
          <w:rFonts w:hint="eastAsia"/>
        </w:rPr>
        <w:t>-</w:t>
      </w:r>
      <w:r w:rsidRPr="009D6CFC">
        <w:rPr>
          <w:rFonts w:hint="eastAsia"/>
        </w:rPr>
        <w:t>空头期权市值）</w:t>
      </w:r>
      <w:ins w:id="11" w:author="songmh" w:date="2024-08-19T13:18:00Z" w16du:dateUtc="2024-08-19T05:18:00Z">
        <w:r w:rsidR="00874D3A">
          <w:rPr>
            <w:rFonts w:hint="eastAsia"/>
          </w:rPr>
          <w:t>：期权市场暂不支持；</w:t>
        </w:r>
      </w:ins>
    </w:p>
    <w:p w14:paraId="21B4CC28" w14:textId="0CE671EE" w:rsidR="009D6CFC" w:rsidRPr="009D6CFC" w:rsidRDefault="009D6CFC" w:rsidP="009D6CFC">
      <w:pPr>
        <w:pStyle w:val="a7"/>
        <w:ind w:left="425" w:firstLineChars="0" w:hanging="425"/>
      </w:pPr>
      <w:r w:rsidRPr="009D6CFC">
        <w:rPr>
          <w:rFonts w:hint="eastAsia"/>
        </w:rPr>
        <w:t>14.</w:t>
      </w:r>
      <w:r w:rsidRPr="009D6CFC">
        <w:rPr>
          <w:rFonts w:hint="eastAsia"/>
        </w:rPr>
        <w:t>风险度：风险度</w:t>
      </w:r>
      <w:r w:rsidRPr="009D6CFC">
        <w:rPr>
          <w:rFonts w:hint="eastAsia"/>
        </w:rPr>
        <w:t>=</w:t>
      </w:r>
      <w:r w:rsidRPr="009D6CFC">
        <w:rPr>
          <w:rFonts w:hint="eastAsia"/>
        </w:rPr>
        <w:t>保证金占用</w:t>
      </w:r>
      <w:r w:rsidRPr="009D6CFC">
        <w:rPr>
          <w:rFonts w:hint="eastAsia"/>
        </w:rPr>
        <w:t>/</w:t>
      </w:r>
      <w:r w:rsidRPr="009D6CFC">
        <w:rPr>
          <w:rFonts w:hint="eastAsia"/>
        </w:rPr>
        <w:t>客户权益</w:t>
      </w:r>
      <w:r w:rsidRPr="009D6CFC">
        <w:rPr>
          <w:rFonts w:hint="eastAsia"/>
        </w:rPr>
        <w:t>*100%</w:t>
      </w:r>
      <w:r w:rsidRPr="009D6CFC">
        <w:rPr>
          <w:rFonts w:hint="eastAsia"/>
        </w:rPr>
        <w:t>；</w:t>
      </w:r>
    </w:p>
    <w:p w14:paraId="7A8652EF" w14:textId="77777777" w:rsidR="003730E4" w:rsidRDefault="003730E4" w:rsidP="003730E4">
      <w:pPr>
        <w:rPr>
          <w:rFonts w:hint="eastAsia"/>
        </w:rPr>
      </w:pPr>
    </w:p>
    <w:p w14:paraId="3F0572DE" w14:textId="09B1E089" w:rsidR="00674D37" w:rsidRPr="00674D37" w:rsidRDefault="00674D37" w:rsidP="00D308ED">
      <w:pPr>
        <w:pStyle w:val="2"/>
        <w:rPr>
          <w:rFonts w:hint="eastAsia"/>
        </w:rPr>
      </w:pPr>
      <w:r>
        <w:rPr>
          <w:rFonts w:hint="eastAsia"/>
        </w:rPr>
        <w:t>收益统计</w:t>
      </w:r>
    </w:p>
    <w:p w14:paraId="4F1486B0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总权益：即总资产</w:t>
      </w:r>
    </w:p>
    <w:p w14:paraId="617FF82F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lastRenderedPageBreak/>
        <w:t>累计盈亏：</w:t>
      </w:r>
    </w:p>
    <w:p w14:paraId="056112A5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总收益率</w:t>
      </w:r>
    </w:p>
    <w:p w14:paraId="7815092C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年化收益率</w:t>
      </w:r>
    </w:p>
    <w:p w14:paraId="5A0DD6E4" w14:textId="742C8B9F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基准收益率：</w:t>
      </w:r>
      <w:r w:rsidRPr="00674D37">
        <w:rPr>
          <w:rFonts w:hint="eastAsia"/>
        </w:rPr>
        <w:t xml:space="preserve"> </w:t>
      </w:r>
    </w:p>
    <w:p w14:paraId="5FF9D70C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最大回撤</w:t>
      </w:r>
    </w:p>
    <w:p w14:paraId="0EBBC89F" w14:textId="5078A8E6" w:rsidR="00674D37" w:rsidRPr="00B831A5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卡玛比率</w:t>
      </w:r>
      <w:r w:rsidR="00320DA1" w:rsidRPr="00B831A5">
        <w:rPr>
          <w:rFonts w:hint="eastAsia"/>
        </w:rPr>
        <w:t>：卡玛比率</w:t>
      </w:r>
      <w:r w:rsidR="00320DA1" w:rsidRPr="00B831A5">
        <w:rPr>
          <w:rFonts w:hint="eastAsia"/>
        </w:rPr>
        <w:t>=</w:t>
      </w:r>
      <w:r w:rsidR="00320DA1" w:rsidRPr="00B831A5">
        <w:rPr>
          <w:rFonts w:hint="eastAsia"/>
        </w:rPr>
        <w:t>区间年化收益率</w:t>
      </w:r>
      <w:r w:rsidR="00320DA1" w:rsidRPr="00B831A5">
        <w:rPr>
          <w:rFonts w:hint="eastAsia"/>
        </w:rPr>
        <w:t>/</w:t>
      </w:r>
      <w:r w:rsidR="00320DA1" w:rsidRPr="00B831A5">
        <w:rPr>
          <w:rFonts w:hint="eastAsia"/>
        </w:rPr>
        <w:t>区间最大回撤；</w:t>
      </w:r>
    </w:p>
    <w:p w14:paraId="7CC5E9CD" w14:textId="728F6D11" w:rsidR="00B831A5" w:rsidRPr="00B831A5" w:rsidRDefault="00B831A5" w:rsidP="00B831A5">
      <w:pPr>
        <w:pStyle w:val="a7"/>
        <w:numPr>
          <w:ilvl w:val="0"/>
          <w:numId w:val="10"/>
        </w:numPr>
        <w:ind w:firstLineChars="0"/>
      </w:pPr>
      <w:r w:rsidRPr="00B831A5">
        <w:rPr>
          <w:rFonts w:hint="eastAsia"/>
        </w:rPr>
        <w:t>索提诺比率</w:t>
      </w:r>
    </w:p>
    <w:p w14:paraId="550C2665" w14:textId="77777777" w:rsidR="00674D37" w:rsidRPr="00674D37" w:rsidRDefault="00674D37" w:rsidP="00674D37">
      <w:pPr>
        <w:pStyle w:val="a7"/>
        <w:numPr>
          <w:ilvl w:val="0"/>
          <w:numId w:val="10"/>
        </w:numPr>
        <w:ind w:firstLineChars="0"/>
      </w:pPr>
      <w:r w:rsidRPr="00674D37">
        <w:rPr>
          <w:rFonts w:hint="eastAsia"/>
        </w:rPr>
        <w:t>夏普比率</w:t>
      </w:r>
    </w:p>
    <w:p w14:paraId="264524F6" w14:textId="77777777" w:rsidR="00674D37" w:rsidRDefault="00674D37" w:rsidP="00674D37">
      <w:pPr>
        <w:pStyle w:val="a7"/>
        <w:numPr>
          <w:ilvl w:val="0"/>
          <w:numId w:val="10"/>
        </w:numPr>
        <w:ind w:firstLineChars="0"/>
        <w:rPr>
          <w:ins w:id="12" w:author="songmh" w:date="2024-08-19T13:39:00Z" w16du:dateUtc="2024-08-19T05:39:00Z"/>
        </w:rPr>
      </w:pPr>
      <w:r w:rsidRPr="00674D37">
        <w:rPr>
          <w:rFonts w:hint="eastAsia"/>
        </w:rPr>
        <w:t>信息比率</w:t>
      </w:r>
    </w:p>
    <w:p w14:paraId="4AFAD632" w14:textId="70D37038" w:rsidR="00782085" w:rsidRDefault="00782085" w:rsidP="00674D37">
      <w:pPr>
        <w:pStyle w:val="a7"/>
        <w:numPr>
          <w:ilvl w:val="0"/>
          <w:numId w:val="10"/>
        </w:numPr>
        <w:ind w:firstLineChars="0"/>
        <w:rPr>
          <w:ins w:id="13" w:author="songmh" w:date="2024-08-19T13:39:00Z" w16du:dateUtc="2024-08-19T05:39:00Z"/>
        </w:rPr>
      </w:pPr>
      <w:ins w:id="14" w:author="songmh" w:date="2024-08-19T13:39:00Z" w16du:dateUtc="2024-08-19T05:39:00Z">
        <w:r w:rsidRPr="00782085">
          <w:t>A</w:t>
        </w:r>
        <w:r w:rsidRPr="00782085">
          <w:rPr>
            <w:rFonts w:hint="eastAsia"/>
          </w:rPr>
          <w:t>lpha</w:t>
        </w:r>
      </w:ins>
    </w:p>
    <w:p w14:paraId="75890909" w14:textId="4378BA8B" w:rsidR="00782085" w:rsidRDefault="00782085" w:rsidP="00674D37">
      <w:pPr>
        <w:pStyle w:val="a7"/>
        <w:numPr>
          <w:ilvl w:val="0"/>
          <w:numId w:val="10"/>
        </w:numPr>
        <w:ind w:firstLineChars="0"/>
        <w:rPr>
          <w:ins w:id="15" w:author="songmh" w:date="2024-08-19T13:40:00Z" w16du:dateUtc="2024-08-19T05:40:00Z"/>
        </w:rPr>
      </w:pPr>
      <w:ins w:id="16" w:author="songmh" w:date="2024-08-19T13:40:00Z" w16du:dateUtc="2024-08-19T05:40:00Z">
        <w:r>
          <w:rPr>
            <w:rFonts w:hint="eastAsia"/>
          </w:rPr>
          <w:t>Beta</w:t>
        </w:r>
      </w:ins>
    </w:p>
    <w:p w14:paraId="0EEC959B" w14:textId="7F1E6991" w:rsidR="00782085" w:rsidRDefault="00782085" w:rsidP="00674D37">
      <w:pPr>
        <w:pStyle w:val="a7"/>
        <w:numPr>
          <w:ilvl w:val="0"/>
          <w:numId w:val="10"/>
        </w:numPr>
        <w:ind w:firstLineChars="0"/>
        <w:rPr>
          <w:ins w:id="17" w:author="songmh" w:date="2024-08-19T13:40:00Z" w16du:dateUtc="2024-08-19T05:40:00Z"/>
        </w:rPr>
      </w:pPr>
      <w:ins w:id="18" w:author="songmh" w:date="2024-08-19T13:40:00Z" w16du:dateUtc="2024-08-19T05:40:00Z">
        <w:r>
          <w:rPr>
            <w:rFonts w:hint="eastAsia"/>
          </w:rPr>
          <w:t>策略波动率</w:t>
        </w:r>
      </w:ins>
      <w:ins w:id="19" w:author="songmh" w:date="2024-08-19T13:44:00Z" w16du:dateUtc="2024-08-19T05:44:00Z">
        <w:r w:rsidR="006268F7">
          <w:t xml:space="preserve"> </w:t>
        </w:r>
      </w:ins>
    </w:p>
    <w:p w14:paraId="5E94666C" w14:textId="33A95E85" w:rsidR="00D308ED" w:rsidRDefault="00782085" w:rsidP="00C7533B">
      <w:pPr>
        <w:pStyle w:val="a7"/>
        <w:numPr>
          <w:ilvl w:val="0"/>
          <w:numId w:val="10"/>
        </w:numPr>
        <w:ind w:firstLineChars="0"/>
      </w:pPr>
      <w:ins w:id="20" w:author="songmh" w:date="2024-08-19T13:40:00Z" w16du:dateUtc="2024-08-19T05:40:00Z">
        <w:r>
          <w:rPr>
            <w:rFonts w:hint="eastAsia"/>
          </w:rPr>
          <w:t>基准波动率</w:t>
        </w:r>
      </w:ins>
    </w:p>
    <w:p w14:paraId="6299D224" w14:textId="7EF45BA6" w:rsidR="00D308ED" w:rsidRDefault="00D308ED" w:rsidP="003730E4">
      <w:pPr>
        <w:rPr>
          <w:rFonts w:hint="eastAsia"/>
        </w:rPr>
      </w:pPr>
      <w:r>
        <w:rPr>
          <w:noProof/>
        </w:rPr>
        <w:drawing>
          <wp:inline distT="0" distB="0" distL="0" distR="0" wp14:anchorId="7F6CEC82" wp14:editId="10BA2526">
            <wp:extent cx="5239019" cy="2228965"/>
            <wp:effectExtent l="0" t="0" r="0" b="0"/>
            <wp:docPr id="952491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91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2F91" w14:textId="7B90FD52" w:rsidR="003932F1" w:rsidRDefault="003932F1" w:rsidP="003730E4">
      <w:pPr>
        <w:rPr>
          <w:rFonts w:hint="eastAsia"/>
        </w:rPr>
      </w:pPr>
      <w:r>
        <w:rPr>
          <w:noProof/>
        </w:rPr>
        <w:drawing>
          <wp:inline distT="0" distB="0" distL="0" distR="0" wp14:anchorId="04532D3A" wp14:editId="29963622">
            <wp:extent cx="5274310" cy="2192020"/>
            <wp:effectExtent l="0" t="0" r="2540" b="0"/>
            <wp:docPr id="2033170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70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7876" w14:textId="77777777" w:rsidR="00674D37" w:rsidRPr="00674D37" w:rsidRDefault="00674D37" w:rsidP="00674D37">
      <w:pPr>
        <w:pStyle w:val="2"/>
        <w:rPr>
          <w:rFonts w:hint="eastAsia"/>
        </w:rPr>
      </w:pPr>
      <w:r w:rsidRPr="00674D37">
        <w:lastRenderedPageBreak/>
        <w:t>交易统计</w:t>
      </w:r>
    </w:p>
    <w:p w14:paraId="62CA317D" w14:textId="6D96DA69" w:rsidR="00674D37" w:rsidRPr="00674D37" w:rsidRDefault="00674D37" w:rsidP="00674D37">
      <w:pPr>
        <w:rPr>
          <w:rFonts w:hint="eastAsia"/>
        </w:rPr>
      </w:pPr>
      <w:r w:rsidRPr="00674D37">
        <w:rPr>
          <w:noProof/>
        </w:rPr>
        <w:drawing>
          <wp:inline distT="0" distB="0" distL="0" distR="0" wp14:anchorId="41937807" wp14:editId="4034752A">
            <wp:extent cx="5274310" cy="692150"/>
            <wp:effectExtent l="0" t="0" r="2540" b="0"/>
            <wp:docPr id="736136815" name="图片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7476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rPr>
          <w:rFonts w:hint="eastAsia"/>
        </w:rPr>
        <w:t>盈亏比：</w:t>
      </w:r>
      <w:r w:rsidRPr="00674D37">
        <w:t>盈利交易的平均每次盈利金额</w:t>
      </w:r>
      <w:r w:rsidRPr="00674D37">
        <w:t xml:space="preserve"> ÷ </w:t>
      </w:r>
      <w:r w:rsidRPr="00674D37">
        <w:t>亏损交易的平均每次亏损金额</w:t>
      </w:r>
      <w:r w:rsidRPr="00674D37">
        <w:t>(</w:t>
      </w:r>
      <w:r w:rsidRPr="00674D37">
        <w:t>正数</w:t>
      </w:r>
      <w:r w:rsidRPr="00674D37">
        <w:t>)</w:t>
      </w:r>
      <w:r w:rsidRPr="00674D37">
        <w:t>，两位小数</w:t>
      </w:r>
    </w:p>
    <w:p w14:paraId="0E558380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rPr>
          <w:rFonts w:hint="eastAsia"/>
        </w:rPr>
        <w:t>平均交易收益</w:t>
      </w:r>
    </w:p>
    <w:p w14:paraId="01A27490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rPr>
          <w:rFonts w:hint="eastAsia"/>
        </w:rPr>
        <w:t>总手续费：</w:t>
      </w:r>
      <w:r w:rsidRPr="00674D37">
        <w:t>sum(</w:t>
      </w:r>
      <w:r w:rsidRPr="00674D37">
        <w:t>所有交易手续费</w:t>
      </w:r>
      <w:r w:rsidRPr="00674D37">
        <w:t>)</w:t>
      </w:r>
    </w:p>
    <w:p w14:paraId="505E5F20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t>开仓次数</w:t>
      </w:r>
    </w:p>
    <w:p w14:paraId="4F742BE9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t>平仓次数</w:t>
      </w:r>
    </w:p>
    <w:p w14:paraId="36C5746B" w14:textId="77777777" w:rsidR="00674D37" w:rsidRPr="00674D37" w:rsidRDefault="00674D37" w:rsidP="00FC1533">
      <w:pPr>
        <w:pStyle w:val="a7"/>
        <w:numPr>
          <w:ilvl w:val="0"/>
          <w:numId w:val="13"/>
        </w:numPr>
        <w:ind w:firstLineChars="0"/>
      </w:pPr>
      <w:r w:rsidRPr="00674D37">
        <w:rPr>
          <w:rFonts w:hint="eastAsia"/>
        </w:rPr>
        <w:t>胜率：</w:t>
      </w:r>
      <w:r w:rsidRPr="00674D37">
        <w:t>sum</w:t>
      </w:r>
      <w:r w:rsidRPr="00674D37">
        <w:t>（盈利笔数）</w:t>
      </w:r>
      <w:r w:rsidRPr="00674D37">
        <w:t>/sum(</w:t>
      </w:r>
      <w:r w:rsidRPr="00674D37">
        <w:t>每笔交易</w:t>
      </w:r>
      <w:r w:rsidRPr="00674D37">
        <w:t>)</w:t>
      </w:r>
      <w:r w:rsidRPr="00674D37">
        <w:t>；</w:t>
      </w:r>
    </w:p>
    <w:p w14:paraId="514ED6BA" w14:textId="77777777" w:rsidR="00674D37" w:rsidRDefault="00674D37" w:rsidP="003730E4">
      <w:pPr>
        <w:rPr>
          <w:rFonts w:hint="eastAsia"/>
        </w:rPr>
      </w:pPr>
    </w:p>
    <w:p w14:paraId="19F52BE0" w14:textId="5E593DF5" w:rsidR="00FC1533" w:rsidRPr="00FC1533" w:rsidRDefault="00FC1533" w:rsidP="00FC1533">
      <w:pPr>
        <w:pStyle w:val="2"/>
        <w:rPr>
          <w:rFonts w:hint="eastAsia"/>
        </w:rPr>
      </w:pPr>
      <w:r w:rsidRPr="00FC1533">
        <w:t>委托</w:t>
      </w:r>
      <w:r>
        <w:rPr>
          <w:rFonts w:hint="eastAsia"/>
        </w:rPr>
        <w:t>记录</w:t>
      </w:r>
    </w:p>
    <w:p w14:paraId="6DA0E4E6" w14:textId="77777777" w:rsid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委托时间</w:t>
      </w:r>
    </w:p>
    <w:p w14:paraId="540C7E15" w14:textId="6519D6A8" w:rsidR="00FC1533" w:rsidRDefault="00FC1533" w:rsidP="00FC1533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交易所</w:t>
      </w:r>
    </w:p>
    <w:p w14:paraId="3D2359EC" w14:textId="07C9A792" w:rsidR="00FC1533" w:rsidRPr="00FC1533" w:rsidRDefault="00FC1533" w:rsidP="00FC1533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品种</w:t>
      </w:r>
    </w:p>
    <w:p w14:paraId="507A320E" w14:textId="77777777" w:rsidR="00FC1533" w:rsidRP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合约</w:t>
      </w:r>
    </w:p>
    <w:p w14:paraId="7ADF2F81" w14:textId="77777777" w:rsidR="00FC1533" w:rsidRP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买卖</w:t>
      </w:r>
    </w:p>
    <w:p w14:paraId="5F2E61B2" w14:textId="3AA0618C" w:rsid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开平</w:t>
      </w:r>
      <w:ins w:id="21" w:author="songmh" w:date="2024-08-19T13:41:00Z" w16du:dateUtc="2024-08-19T05:41:00Z">
        <w:r w:rsidR="003D75DA">
          <w:rPr>
            <w:rFonts w:hint="eastAsia"/>
          </w:rPr>
          <w:t>：具体对应字段需要</w:t>
        </w:r>
      </w:ins>
      <w:ins w:id="22" w:author="songmh" w:date="2024-08-19T13:42:00Z" w16du:dateUtc="2024-08-19T05:42:00Z">
        <w:r w:rsidR="003D75DA">
          <w:rPr>
            <w:rFonts w:hint="eastAsia"/>
          </w:rPr>
          <w:t>查代码确定；</w:t>
        </w:r>
      </w:ins>
    </w:p>
    <w:p w14:paraId="2FFEF198" w14:textId="5E6939EF" w:rsidR="00E91481" w:rsidRPr="00FC1533" w:rsidRDefault="00E91481" w:rsidP="00E91481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投机</w:t>
      </w:r>
      <w:r w:rsidRPr="00FC1533">
        <w:rPr>
          <w:rFonts w:hint="eastAsia"/>
        </w:rPr>
        <w:t>/</w:t>
      </w:r>
      <w:r w:rsidRPr="00FC1533">
        <w:rPr>
          <w:rFonts w:hint="eastAsia"/>
        </w:rPr>
        <w:t>套保：仿真都是投机；</w:t>
      </w:r>
    </w:p>
    <w:p w14:paraId="1166D0FE" w14:textId="77777777" w:rsidR="00FC1533" w:rsidRP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委托价格</w:t>
      </w:r>
    </w:p>
    <w:p w14:paraId="306C6642" w14:textId="77777777" w:rsid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委托手数</w:t>
      </w:r>
    </w:p>
    <w:p w14:paraId="0C3E68DF" w14:textId="2908D8D4" w:rsidR="00E91481" w:rsidRPr="00FC1533" w:rsidRDefault="00E91481" w:rsidP="00FC1533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金额</w:t>
      </w:r>
    </w:p>
    <w:p w14:paraId="499BBE7A" w14:textId="001067E0" w:rsidR="00FC1533" w:rsidRDefault="00FC1533" w:rsidP="00FC1533">
      <w:pPr>
        <w:numPr>
          <w:ilvl w:val="0"/>
          <w:numId w:val="12"/>
        </w:numPr>
        <w:rPr>
          <w:rFonts w:hint="eastAsia"/>
        </w:rPr>
      </w:pPr>
      <w:r w:rsidRPr="00FC1533">
        <w:rPr>
          <w:rFonts w:hint="eastAsia"/>
        </w:rPr>
        <w:t>状态：全部成交</w:t>
      </w:r>
      <w:r w:rsidR="00E91481">
        <w:rPr>
          <w:rFonts w:hint="eastAsia"/>
        </w:rPr>
        <w:t>、部分成交</w:t>
      </w:r>
    </w:p>
    <w:p w14:paraId="12A98A3B" w14:textId="3A4402F5" w:rsidR="00FC1533" w:rsidRDefault="00E91481" w:rsidP="003730E4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委托单号</w:t>
      </w:r>
    </w:p>
    <w:p w14:paraId="18907982" w14:textId="76498E8C" w:rsidR="00FC1533" w:rsidRPr="00FC1533" w:rsidRDefault="00FC1533" w:rsidP="00FC1533">
      <w:pPr>
        <w:pStyle w:val="2"/>
        <w:rPr>
          <w:rFonts w:hint="eastAsia"/>
        </w:rPr>
      </w:pPr>
      <w:r w:rsidRPr="00FC1533">
        <w:t>成交记录</w:t>
      </w:r>
    </w:p>
    <w:p w14:paraId="799237DB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成交时间</w:t>
      </w:r>
    </w:p>
    <w:p w14:paraId="7975BF45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交易所</w:t>
      </w:r>
    </w:p>
    <w:p w14:paraId="3537BDDE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品种</w:t>
      </w:r>
    </w:p>
    <w:p w14:paraId="367BB49B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合约</w:t>
      </w:r>
    </w:p>
    <w:p w14:paraId="42CC78AC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买卖</w:t>
      </w:r>
    </w:p>
    <w:p w14:paraId="393E3A92" w14:textId="0CEA4F4A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开平</w:t>
      </w:r>
      <w:r w:rsidRPr="00FC1533">
        <w:rPr>
          <w:rFonts w:hint="eastAsia"/>
        </w:rPr>
        <w:t>:</w:t>
      </w:r>
      <w:r w:rsidRPr="00FC1533">
        <w:rPr>
          <w:rFonts w:hint="eastAsia"/>
        </w:rPr>
        <w:t>开仓、平仓，会有强平吗？</w:t>
      </w:r>
      <w:ins w:id="23" w:author="songmh" w:date="2024-08-19T13:42:00Z" w16du:dateUtc="2024-08-19T05:42:00Z">
        <w:r w:rsidR="003D75DA">
          <w:rPr>
            <w:rFonts w:hint="eastAsia"/>
          </w:rPr>
          <w:t>具体对应字段需要查代码确定；</w:t>
        </w:r>
      </w:ins>
    </w:p>
    <w:p w14:paraId="2359D5F2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投机</w:t>
      </w:r>
      <w:r w:rsidRPr="00FC1533">
        <w:rPr>
          <w:rFonts w:hint="eastAsia"/>
        </w:rPr>
        <w:t>/</w:t>
      </w:r>
      <w:r w:rsidRPr="00FC1533">
        <w:rPr>
          <w:rFonts w:hint="eastAsia"/>
        </w:rPr>
        <w:t>套保：仿真都是投机；</w:t>
      </w:r>
    </w:p>
    <w:p w14:paraId="487175C3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成交价</w:t>
      </w:r>
    </w:p>
    <w:p w14:paraId="43BF934E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lastRenderedPageBreak/>
        <w:t>手数</w:t>
      </w:r>
    </w:p>
    <w:p w14:paraId="2782EC88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成交额</w:t>
      </w:r>
    </w:p>
    <w:p w14:paraId="64B8E509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手续费</w:t>
      </w:r>
    </w:p>
    <w:p w14:paraId="24377CFD" w14:textId="641935FE" w:rsidR="00FC1533" w:rsidRPr="00FC1533" w:rsidRDefault="00A631C8" w:rsidP="00FC1533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总</w:t>
      </w:r>
      <w:r w:rsidR="00FC1533" w:rsidRPr="00FC1533">
        <w:rPr>
          <w:rFonts w:hint="eastAsia"/>
        </w:rPr>
        <w:t>盈亏</w:t>
      </w:r>
    </w:p>
    <w:p w14:paraId="7FC2ACE7" w14:textId="6C9E7362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权利金收支</w:t>
      </w:r>
      <w:r w:rsidRPr="00FC1533">
        <w:rPr>
          <w:rFonts w:hint="eastAsia"/>
        </w:rPr>
        <w:t>:</w:t>
      </w:r>
      <w:r w:rsidRPr="00FC1533">
        <w:t>买方以支付权利金获得权利，所以权利金收支为负数。</w:t>
      </w:r>
      <w:ins w:id="24" w:author="songmh" w:date="2024-08-19T13:18:00Z" w16du:dateUtc="2024-08-19T05:18:00Z">
        <w:r w:rsidR="00874D3A">
          <w:rPr>
            <w:rFonts w:hint="eastAsia"/>
          </w:rPr>
          <w:t>期权市场暂不支持；</w:t>
        </w:r>
      </w:ins>
    </w:p>
    <w:p w14:paraId="6A70268E" w14:textId="77777777" w:rsidR="00FC1533" w:rsidRPr="00FC1533" w:rsidRDefault="00FC1533" w:rsidP="00FC1533">
      <w:pPr>
        <w:numPr>
          <w:ilvl w:val="0"/>
          <w:numId w:val="14"/>
        </w:numPr>
        <w:rPr>
          <w:rFonts w:hint="eastAsia"/>
        </w:rPr>
      </w:pPr>
      <w:r w:rsidRPr="00FC1533">
        <w:rPr>
          <w:rFonts w:hint="eastAsia"/>
        </w:rPr>
        <w:t>成交序号</w:t>
      </w:r>
    </w:p>
    <w:p w14:paraId="29F28AA9" w14:textId="77777777" w:rsidR="00FC1533" w:rsidRDefault="00FC1533" w:rsidP="00FC1533">
      <w:pPr>
        <w:rPr>
          <w:rFonts w:hint="eastAsia"/>
        </w:rPr>
      </w:pPr>
    </w:p>
    <w:p w14:paraId="6B84138A" w14:textId="08C5DE6C" w:rsidR="00FC1533" w:rsidRPr="00FC1533" w:rsidRDefault="00FC1533" w:rsidP="00FC1533">
      <w:pPr>
        <w:rPr>
          <w:rFonts w:hint="eastAsia"/>
        </w:rPr>
      </w:pPr>
      <w:r w:rsidRPr="00FC1533">
        <w:t>汇总字段：</w:t>
      </w:r>
    </w:p>
    <w:p w14:paraId="44EE7BEF" w14:textId="77777777" w:rsidR="00FC1533" w:rsidRPr="00FC1533" w:rsidRDefault="00FC1533" w:rsidP="00FC1533">
      <w:pPr>
        <w:numPr>
          <w:ilvl w:val="0"/>
          <w:numId w:val="15"/>
        </w:numPr>
        <w:rPr>
          <w:rFonts w:hint="eastAsia"/>
        </w:rPr>
      </w:pPr>
      <w:r w:rsidRPr="00FC1533">
        <w:rPr>
          <w:rFonts w:hint="eastAsia"/>
        </w:rPr>
        <w:t>总手数</w:t>
      </w:r>
      <w:r w:rsidRPr="00FC1533">
        <w:rPr>
          <w:rFonts w:hint="eastAsia"/>
        </w:rPr>
        <w:t>/</w:t>
      </w:r>
      <w:r w:rsidRPr="00FC1533">
        <w:rPr>
          <w:rFonts w:hint="eastAsia"/>
        </w:rPr>
        <w:t>交易笔数</w:t>
      </w:r>
      <w:r w:rsidRPr="00FC1533">
        <w:rPr>
          <w:rFonts w:hint="eastAsia"/>
        </w:rPr>
        <w:t>(</w:t>
      </w:r>
      <w:r w:rsidRPr="00FC1533">
        <w:rPr>
          <w:rFonts w:hint="eastAsia"/>
        </w:rPr>
        <w:t>开仓几笔、平仓几笔</w:t>
      </w:r>
      <w:r w:rsidRPr="00FC1533">
        <w:rPr>
          <w:rFonts w:hint="eastAsia"/>
        </w:rPr>
        <w:t>)</w:t>
      </w:r>
      <w:r w:rsidRPr="00FC1533">
        <w:rPr>
          <w:rFonts w:hint="eastAsia"/>
        </w:rPr>
        <w:t>、</w:t>
      </w:r>
    </w:p>
    <w:p w14:paraId="0C1561C2" w14:textId="77777777" w:rsidR="00FC1533" w:rsidRPr="00FC1533" w:rsidRDefault="00FC1533" w:rsidP="00FC1533">
      <w:pPr>
        <w:numPr>
          <w:ilvl w:val="0"/>
          <w:numId w:val="15"/>
        </w:numPr>
        <w:rPr>
          <w:rFonts w:hint="eastAsia"/>
        </w:rPr>
      </w:pPr>
      <w:r w:rsidRPr="00FC1533">
        <w:rPr>
          <w:rFonts w:hint="eastAsia"/>
        </w:rPr>
        <w:t>买入金额、卖出金额（是开仓金额还是平仓金额？会有这个字段吗）、</w:t>
      </w:r>
    </w:p>
    <w:p w14:paraId="5355218B" w14:textId="77777777" w:rsidR="00FC1533" w:rsidRPr="00FC1533" w:rsidRDefault="00FC1533" w:rsidP="00FC1533">
      <w:pPr>
        <w:numPr>
          <w:ilvl w:val="0"/>
          <w:numId w:val="15"/>
        </w:numPr>
        <w:rPr>
          <w:rFonts w:hint="eastAsia"/>
        </w:rPr>
      </w:pPr>
      <w:r w:rsidRPr="00FC1533">
        <w:rPr>
          <w:rFonts w:hint="eastAsia"/>
        </w:rPr>
        <w:t>手续费、</w:t>
      </w:r>
    </w:p>
    <w:p w14:paraId="03F4A1D3" w14:textId="61E9C2A2" w:rsidR="00FC1533" w:rsidRPr="00FC1533" w:rsidRDefault="00FC1533" w:rsidP="00FC1533">
      <w:pPr>
        <w:numPr>
          <w:ilvl w:val="0"/>
          <w:numId w:val="15"/>
        </w:numPr>
        <w:rPr>
          <w:rFonts w:hint="eastAsia"/>
        </w:rPr>
      </w:pPr>
      <w:r w:rsidRPr="00FC1533">
        <w:rPr>
          <w:rFonts w:hint="eastAsia"/>
        </w:rPr>
        <w:t>总盈亏</w:t>
      </w:r>
    </w:p>
    <w:p w14:paraId="5AF0C456" w14:textId="3F736FF5" w:rsidR="00FC1533" w:rsidRPr="00FC1533" w:rsidRDefault="00FC1533" w:rsidP="00FC1533">
      <w:pPr>
        <w:numPr>
          <w:ilvl w:val="0"/>
          <w:numId w:val="15"/>
        </w:numPr>
        <w:rPr>
          <w:rFonts w:hint="eastAsia"/>
        </w:rPr>
      </w:pPr>
      <w:r w:rsidRPr="00FC1533">
        <w:rPr>
          <w:rFonts w:hint="eastAsia"/>
        </w:rPr>
        <w:t>权利金收支</w:t>
      </w:r>
      <w:ins w:id="25" w:author="songmh" w:date="2024-08-19T13:18:00Z" w16du:dateUtc="2024-08-19T05:18:00Z">
        <w:r w:rsidR="00874D3A">
          <w:rPr>
            <w:rFonts w:hint="eastAsia"/>
          </w:rPr>
          <w:t>：期权市场暂不支持；</w:t>
        </w:r>
      </w:ins>
    </w:p>
    <w:p w14:paraId="2F1125EA" w14:textId="4CE805CB" w:rsidR="00FC1533" w:rsidRDefault="00A631C8" w:rsidP="00A631C8">
      <w:pPr>
        <w:pStyle w:val="2"/>
        <w:rPr>
          <w:rFonts w:hint="eastAsia"/>
        </w:rPr>
      </w:pPr>
      <w:r>
        <w:rPr>
          <w:rFonts w:hint="eastAsia"/>
        </w:rPr>
        <w:t>当日持仓</w:t>
      </w:r>
    </w:p>
    <w:p w14:paraId="2689498B" w14:textId="10D45FD6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品种：</w:t>
      </w:r>
      <w:r>
        <w:rPr>
          <w:rFonts w:hint="eastAsia"/>
        </w:rPr>
        <w:t>若展示，</w:t>
      </w:r>
      <w:r w:rsidRPr="00A631C8">
        <w:rPr>
          <w:rFonts w:hint="eastAsia"/>
        </w:rPr>
        <w:t>同一品种最好排列在一起；</w:t>
      </w:r>
    </w:p>
    <w:p w14:paraId="7BD7271E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合约：</w:t>
      </w:r>
    </w:p>
    <w:p w14:paraId="0804B0FF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买持仓：指买的持仓手数；</w:t>
      </w:r>
    </w:p>
    <w:p w14:paraId="3706ED4C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买均价</w:t>
      </w:r>
    </w:p>
    <w:p w14:paraId="1FCA3B1A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卖持仓：指卖的持仓手数；</w:t>
      </w:r>
    </w:p>
    <w:p w14:paraId="2C4A1AA8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卖均价</w:t>
      </w:r>
    </w:p>
    <w:p w14:paraId="31ED5A13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昨结算价</w:t>
      </w:r>
    </w:p>
    <w:p w14:paraId="79A569D5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今结算价</w:t>
      </w:r>
    </w:p>
    <w:p w14:paraId="1E870CC5" w14:textId="46AB1D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价值：</w:t>
      </w:r>
      <w:r w:rsidR="002E7222" w:rsidRPr="00A631C8">
        <w:rPr>
          <w:rFonts w:hint="eastAsia"/>
        </w:rPr>
        <w:t xml:space="preserve"> </w:t>
      </w:r>
    </w:p>
    <w:p w14:paraId="3E01B0D7" w14:textId="1DA6391E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保证金</w:t>
      </w:r>
    </w:p>
    <w:p w14:paraId="61EA08B0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当日盈亏</w:t>
      </w:r>
    </w:p>
    <w:p w14:paraId="6A5C26F2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总盈亏</w:t>
      </w:r>
    </w:p>
    <w:p w14:paraId="6C4EF80A" w14:textId="77777777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投机</w:t>
      </w:r>
      <w:r w:rsidRPr="00A631C8">
        <w:rPr>
          <w:rFonts w:hint="eastAsia"/>
        </w:rPr>
        <w:t>/</w:t>
      </w:r>
      <w:r w:rsidRPr="00A631C8">
        <w:rPr>
          <w:rFonts w:hint="eastAsia"/>
        </w:rPr>
        <w:t>套保：仿真都是投机；</w:t>
      </w:r>
    </w:p>
    <w:p w14:paraId="2C8E8794" w14:textId="0313FA99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多头期权市值：涉及到期权且为买的方向才会有多头期权市值；</w:t>
      </w:r>
      <w:ins w:id="26" w:author="songmh" w:date="2024-08-19T13:18:00Z" w16du:dateUtc="2024-08-19T05:18:00Z">
        <w:r w:rsidR="00874D3A">
          <w:rPr>
            <w:rFonts w:hint="eastAsia"/>
          </w:rPr>
          <w:t>：期权市场暂不支持；</w:t>
        </w:r>
      </w:ins>
    </w:p>
    <w:p w14:paraId="72F3FAA0" w14:textId="1BA1A423" w:rsidR="00A631C8" w:rsidRPr="00A631C8" w:rsidRDefault="00A631C8" w:rsidP="00A631C8">
      <w:pPr>
        <w:numPr>
          <w:ilvl w:val="0"/>
          <w:numId w:val="16"/>
        </w:numPr>
        <w:rPr>
          <w:rFonts w:hint="eastAsia"/>
        </w:rPr>
      </w:pPr>
      <w:r w:rsidRPr="00A631C8">
        <w:rPr>
          <w:rFonts w:hint="eastAsia"/>
        </w:rPr>
        <w:t>空头期权市值：涉及到期权且为卖的方向才会有空头期权市值；</w:t>
      </w:r>
      <w:ins w:id="27" w:author="songmh" w:date="2024-08-19T13:18:00Z" w16du:dateUtc="2024-08-19T05:18:00Z">
        <w:r w:rsidR="00874D3A">
          <w:rPr>
            <w:rFonts w:hint="eastAsia"/>
          </w:rPr>
          <w:t>：期权市场暂不支持；</w:t>
        </w:r>
      </w:ins>
    </w:p>
    <w:p w14:paraId="03E564FC" w14:textId="77777777" w:rsidR="005F24C4" w:rsidRDefault="005F24C4" w:rsidP="00A631C8">
      <w:pPr>
        <w:rPr>
          <w:rFonts w:hint="eastAsia"/>
        </w:rPr>
      </w:pPr>
    </w:p>
    <w:p w14:paraId="14E2BF5E" w14:textId="51A91EB1" w:rsidR="00A631C8" w:rsidRPr="00A631C8" w:rsidRDefault="00A631C8" w:rsidP="00A631C8">
      <w:pPr>
        <w:rPr>
          <w:rFonts w:hint="eastAsia"/>
        </w:rPr>
      </w:pPr>
      <w:r w:rsidRPr="00A631C8">
        <w:t>汇总：总买持、总卖持、当日盈亏、累计盈亏、保证金占用、</w:t>
      </w:r>
      <w:r w:rsidR="005F24C4">
        <w:rPr>
          <w:rFonts w:hint="eastAsia"/>
        </w:rPr>
        <w:t>总</w:t>
      </w:r>
      <w:r w:rsidRPr="00A631C8">
        <w:t>价值、多头期权市值</w:t>
      </w:r>
      <w:ins w:id="28" w:author="songmh" w:date="2024-08-19T13:18:00Z" w16du:dateUtc="2024-08-19T05:18:00Z">
        <w:r w:rsidR="00874D3A">
          <w:rPr>
            <w:rFonts w:hint="eastAsia"/>
          </w:rPr>
          <w:t>（期权市场暂不支持；）</w:t>
        </w:r>
      </w:ins>
      <w:r w:rsidRPr="00A631C8">
        <w:t>、空头期权市值</w:t>
      </w:r>
      <w:ins w:id="29" w:author="songmh" w:date="2024-08-19T13:18:00Z" w16du:dateUtc="2024-08-19T05:18:00Z">
        <w:r w:rsidR="00874D3A">
          <w:rPr>
            <w:rFonts w:hint="eastAsia"/>
          </w:rPr>
          <w:t>（期权市场暂不支持；）</w:t>
        </w:r>
      </w:ins>
      <w:r w:rsidRPr="00A631C8">
        <w:t>、可用资金、</w:t>
      </w:r>
      <w:r w:rsidR="005F24C4">
        <w:rPr>
          <w:rFonts w:hint="eastAsia"/>
        </w:rPr>
        <w:t>总</w:t>
      </w:r>
      <w:r w:rsidRPr="00A631C8">
        <w:t>权益</w:t>
      </w:r>
    </w:p>
    <w:p w14:paraId="4C9EED88" w14:textId="77777777" w:rsidR="00A631C8" w:rsidRDefault="00A631C8" w:rsidP="003730E4">
      <w:pPr>
        <w:rPr>
          <w:rFonts w:hint="eastAsia"/>
        </w:rPr>
      </w:pPr>
    </w:p>
    <w:p w14:paraId="6C4BB369" w14:textId="0F448E94" w:rsidR="003932F1" w:rsidRDefault="003932F1" w:rsidP="003730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1E833B" wp14:editId="227BD949">
            <wp:extent cx="5274310" cy="2453640"/>
            <wp:effectExtent l="0" t="0" r="2540" b="3810"/>
            <wp:docPr id="1400751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51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CEAC" w14:textId="76CC7DE4" w:rsidR="005F24C4" w:rsidRDefault="005F24C4" w:rsidP="002E7222">
      <w:pPr>
        <w:pStyle w:val="2"/>
        <w:rPr>
          <w:rFonts w:hint="eastAsia"/>
        </w:rPr>
      </w:pPr>
      <w:r>
        <w:rPr>
          <w:rFonts w:hint="eastAsia"/>
        </w:rPr>
        <w:t>合约详情</w:t>
      </w:r>
    </w:p>
    <w:p w14:paraId="6A020309" w14:textId="60949DB5" w:rsidR="00191007" w:rsidRDefault="002E722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合约</w:t>
      </w:r>
    </w:p>
    <w:p w14:paraId="195C5A31" w14:textId="506D3585" w:rsidR="002E7222" w:rsidRDefault="002E722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贡献率</w:t>
      </w:r>
    </w:p>
    <w:p w14:paraId="26D57AD3" w14:textId="6CF0D344" w:rsidR="002E7222" w:rsidDel="00B56D84" w:rsidRDefault="002E7222" w:rsidP="00191007">
      <w:pPr>
        <w:numPr>
          <w:ilvl w:val="0"/>
          <w:numId w:val="17"/>
        </w:numPr>
        <w:rPr>
          <w:del w:id="30" w:author="songmh" w:date="2024-08-19T14:05:00Z" w16du:dateUtc="2024-08-19T06:05:00Z"/>
          <w:rFonts w:hint="eastAsia"/>
        </w:rPr>
      </w:pPr>
      <w:del w:id="31" w:author="songmh" w:date="2024-08-19T14:05:00Z" w16du:dateUtc="2024-08-19T06:05:00Z">
        <w:r w:rsidDel="00B56D84">
          <w:rPr>
            <w:rFonts w:hint="eastAsia"/>
          </w:rPr>
          <w:delText>周转率</w:delText>
        </w:r>
      </w:del>
    </w:p>
    <w:p w14:paraId="25896FEA" w14:textId="7BF926FE" w:rsidR="00B831A5" w:rsidDel="00C64AF7" w:rsidRDefault="00B831A5" w:rsidP="00191007">
      <w:pPr>
        <w:numPr>
          <w:ilvl w:val="0"/>
          <w:numId w:val="17"/>
        </w:numPr>
        <w:rPr>
          <w:del w:id="32" w:author="songmh" w:date="2024-08-19T14:03:00Z" w16du:dateUtc="2024-08-19T06:03:00Z"/>
          <w:rFonts w:hint="eastAsia"/>
        </w:rPr>
      </w:pPr>
      <w:del w:id="33" w:author="songmh" w:date="2024-08-19T14:03:00Z" w16du:dateUtc="2024-08-19T06:03:00Z">
        <w:r w:rsidDel="00C64AF7">
          <w:rPr>
            <w:rFonts w:hint="eastAsia"/>
          </w:rPr>
          <w:delText>期末市值</w:delText>
        </w:r>
      </w:del>
    </w:p>
    <w:p w14:paraId="225F8371" w14:textId="04453BB7" w:rsidR="002E7222" w:rsidRDefault="00907AC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交易天数</w:t>
      </w:r>
    </w:p>
    <w:p w14:paraId="68217DF5" w14:textId="193E56A0" w:rsidR="002E7222" w:rsidRDefault="002E722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手续费</w:t>
      </w:r>
    </w:p>
    <w:p w14:paraId="6C579050" w14:textId="16C8095C" w:rsidR="002E7222" w:rsidRDefault="002E722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盈亏金额</w:t>
      </w:r>
    </w:p>
    <w:p w14:paraId="03FBF4A2" w14:textId="50AAAC8F" w:rsidR="002E7222" w:rsidRPr="00A631C8" w:rsidRDefault="002E7222" w:rsidP="0019100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盈利率</w:t>
      </w:r>
    </w:p>
    <w:p w14:paraId="500BA692" w14:textId="77777777" w:rsidR="00191007" w:rsidRPr="00191007" w:rsidRDefault="00191007" w:rsidP="003730E4">
      <w:pPr>
        <w:rPr>
          <w:rFonts w:hint="eastAsia"/>
        </w:rPr>
      </w:pPr>
    </w:p>
    <w:sectPr w:rsidR="00191007" w:rsidRPr="00191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47E5C" w14:textId="77777777" w:rsidR="000F73FF" w:rsidRDefault="000F73FF" w:rsidP="003730E4">
      <w:pPr>
        <w:rPr>
          <w:rFonts w:hint="eastAsia"/>
        </w:rPr>
      </w:pPr>
      <w:r>
        <w:separator/>
      </w:r>
    </w:p>
  </w:endnote>
  <w:endnote w:type="continuationSeparator" w:id="0">
    <w:p w14:paraId="7C9AA39C" w14:textId="77777777" w:rsidR="000F73FF" w:rsidRDefault="000F73FF" w:rsidP="003730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35422" w14:textId="77777777" w:rsidR="000F73FF" w:rsidRDefault="000F73FF" w:rsidP="003730E4">
      <w:pPr>
        <w:rPr>
          <w:rFonts w:hint="eastAsia"/>
        </w:rPr>
      </w:pPr>
      <w:r>
        <w:separator/>
      </w:r>
    </w:p>
  </w:footnote>
  <w:footnote w:type="continuationSeparator" w:id="0">
    <w:p w14:paraId="7C969467" w14:textId="77777777" w:rsidR="000F73FF" w:rsidRDefault="000F73FF" w:rsidP="003730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1F9E"/>
    <w:multiLevelType w:val="multilevel"/>
    <w:tmpl w:val="6E12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12E1"/>
    <w:multiLevelType w:val="multilevel"/>
    <w:tmpl w:val="D764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E6859"/>
    <w:multiLevelType w:val="multilevel"/>
    <w:tmpl w:val="BD2E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27DC3"/>
    <w:multiLevelType w:val="multilevel"/>
    <w:tmpl w:val="F732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81B58"/>
    <w:multiLevelType w:val="hybridMultilevel"/>
    <w:tmpl w:val="4E102966"/>
    <w:lvl w:ilvl="0" w:tplc="FAB4976C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3580DD9"/>
    <w:multiLevelType w:val="multilevel"/>
    <w:tmpl w:val="DA8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55494"/>
    <w:multiLevelType w:val="multilevel"/>
    <w:tmpl w:val="CD76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A295C"/>
    <w:multiLevelType w:val="hybridMultilevel"/>
    <w:tmpl w:val="DB3AFCE2"/>
    <w:lvl w:ilvl="0" w:tplc="FAB4976C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4610456"/>
    <w:multiLevelType w:val="multilevel"/>
    <w:tmpl w:val="EE76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12E77"/>
    <w:multiLevelType w:val="multilevel"/>
    <w:tmpl w:val="A38C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37D52"/>
    <w:multiLevelType w:val="multilevel"/>
    <w:tmpl w:val="DA8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192645"/>
    <w:multiLevelType w:val="hybridMultilevel"/>
    <w:tmpl w:val="10585718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46B4EEF"/>
    <w:multiLevelType w:val="hybridMultilevel"/>
    <w:tmpl w:val="BEB47FFE"/>
    <w:lvl w:ilvl="0" w:tplc="FAB4976C">
      <w:start w:val="1"/>
      <w:numFmt w:val="decimal"/>
      <w:lvlText w:val="%1、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567814AF"/>
    <w:multiLevelType w:val="multilevel"/>
    <w:tmpl w:val="7330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94165"/>
    <w:multiLevelType w:val="multilevel"/>
    <w:tmpl w:val="13D2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E24ABF"/>
    <w:multiLevelType w:val="hybridMultilevel"/>
    <w:tmpl w:val="7844498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6" w15:restartNumberingAfterBreak="0">
    <w:nsid w:val="6A767457"/>
    <w:multiLevelType w:val="hybridMultilevel"/>
    <w:tmpl w:val="10585718"/>
    <w:lvl w:ilvl="0" w:tplc="D4B25C5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5791227">
    <w:abstractNumId w:val="13"/>
  </w:num>
  <w:num w:numId="2" w16cid:durableId="613178006">
    <w:abstractNumId w:val="0"/>
  </w:num>
  <w:num w:numId="3" w16cid:durableId="347412976">
    <w:abstractNumId w:val="2"/>
  </w:num>
  <w:num w:numId="4" w16cid:durableId="1429423064">
    <w:abstractNumId w:val="3"/>
  </w:num>
  <w:num w:numId="5" w16cid:durableId="745611735">
    <w:abstractNumId w:val="15"/>
  </w:num>
  <w:num w:numId="6" w16cid:durableId="1867326781">
    <w:abstractNumId w:val="12"/>
  </w:num>
  <w:num w:numId="7" w16cid:durableId="480772186">
    <w:abstractNumId w:val="7"/>
  </w:num>
  <w:num w:numId="8" w16cid:durableId="1015228108">
    <w:abstractNumId w:val="9"/>
  </w:num>
  <w:num w:numId="9" w16cid:durableId="1538810833">
    <w:abstractNumId w:val="4"/>
  </w:num>
  <w:num w:numId="10" w16cid:durableId="1976636320">
    <w:abstractNumId w:val="16"/>
  </w:num>
  <w:num w:numId="11" w16cid:durableId="809982565">
    <w:abstractNumId w:val="6"/>
  </w:num>
  <w:num w:numId="12" w16cid:durableId="418216499">
    <w:abstractNumId w:val="14"/>
  </w:num>
  <w:num w:numId="13" w16cid:durableId="1543246312">
    <w:abstractNumId w:val="11"/>
  </w:num>
  <w:num w:numId="14" w16cid:durableId="167065416">
    <w:abstractNumId w:val="1"/>
  </w:num>
  <w:num w:numId="15" w16cid:durableId="1623220381">
    <w:abstractNumId w:val="8"/>
  </w:num>
  <w:num w:numId="16" w16cid:durableId="1818909363">
    <w:abstractNumId w:val="5"/>
  </w:num>
  <w:num w:numId="17" w16cid:durableId="205003458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ongmh">
    <w15:presenceInfo w15:providerId="None" w15:userId="songm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56"/>
    <w:rsid w:val="000F73FF"/>
    <w:rsid w:val="00191007"/>
    <w:rsid w:val="00266B4C"/>
    <w:rsid w:val="00292078"/>
    <w:rsid w:val="002B6C8D"/>
    <w:rsid w:val="002E7222"/>
    <w:rsid w:val="00320DA1"/>
    <w:rsid w:val="003730E4"/>
    <w:rsid w:val="003932F1"/>
    <w:rsid w:val="003D75DA"/>
    <w:rsid w:val="004B0373"/>
    <w:rsid w:val="005005BB"/>
    <w:rsid w:val="005F24C4"/>
    <w:rsid w:val="006268F7"/>
    <w:rsid w:val="00637A7B"/>
    <w:rsid w:val="00661D16"/>
    <w:rsid w:val="00674D37"/>
    <w:rsid w:val="007059AA"/>
    <w:rsid w:val="00782085"/>
    <w:rsid w:val="00793BD1"/>
    <w:rsid w:val="007D70D6"/>
    <w:rsid w:val="00874D3A"/>
    <w:rsid w:val="00907AC2"/>
    <w:rsid w:val="00991519"/>
    <w:rsid w:val="009D6CFC"/>
    <w:rsid w:val="00A1563F"/>
    <w:rsid w:val="00A271F1"/>
    <w:rsid w:val="00A631C8"/>
    <w:rsid w:val="00A84856"/>
    <w:rsid w:val="00B11D7D"/>
    <w:rsid w:val="00B56D84"/>
    <w:rsid w:val="00B831A5"/>
    <w:rsid w:val="00BF7A19"/>
    <w:rsid w:val="00C12659"/>
    <w:rsid w:val="00C4642E"/>
    <w:rsid w:val="00C64AF7"/>
    <w:rsid w:val="00C7533B"/>
    <w:rsid w:val="00D308ED"/>
    <w:rsid w:val="00D85F8C"/>
    <w:rsid w:val="00E620CF"/>
    <w:rsid w:val="00E91481"/>
    <w:rsid w:val="00EE26BD"/>
    <w:rsid w:val="00FC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0C6F9"/>
  <w15:chartTrackingRefBased/>
  <w15:docId w15:val="{77D7480D-3CF6-4A7C-A076-E3E90EDB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CFC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373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0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0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0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0E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730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Indent"/>
    <w:basedOn w:val="a"/>
    <w:link w:val="a8"/>
    <w:uiPriority w:val="99"/>
    <w:qFormat/>
    <w:rsid w:val="009D6CFC"/>
    <w:pPr>
      <w:spacing w:line="300" w:lineRule="auto"/>
      <w:ind w:firstLineChars="200" w:firstLine="420"/>
    </w:pPr>
    <w:rPr>
      <w:rFonts w:ascii="Times New Roman" w:hAnsi="Times New Roman" w:cs="Times New Roman"/>
      <w:szCs w:val="24"/>
    </w:rPr>
  </w:style>
  <w:style w:type="character" w:customStyle="1" w:styleId="a8">
    <w:name w:val="正文缩进 字符"/>
    <w:link w:val="a7"/>
    <w:uiPriority w:val="99"/>
    <w:qFormat/>
    <w:rsid w:val="009D6CFC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unhideWhenUsed/>
    <w:qFormat/>
    <w:rsid w:val="002B6C8D"/>
    <w:pPr>
      <w:spacing w:line="300" w:lineRule="auto"/>
    </w:pPr>
    <w:rPr>
      <w:rFonts w:ascii="Calibri" w:eastAsiaTheme="minorEastAsia" w:hAnsi="Calibri" w:cs="Calibri"/>
      <w:color w:val="333333"/>
    </w:rPr>
  </w:style>
  <w:style w:type="paragraph" w:styleId="aa">
    <w:name w:val="Revision"/>
    <w:hidden/>
    <w:uiPriority w:val="99"/>
    <w:semiHidden/>
    <w:rsid w:val="00874D3A"/>
    <w:rPr>
      <w:rFonts w:eastAsia="宋体"/>
    </w:rPr>
  </w:style>
  <w:style w:type="character" w:customStyle="1" w:styleId="40">
    <w:name w:val="标题 4 字符"/>
    <w:basedOn w:val="a0"/>
    <w:link w:val="4"/>
    <w:uiPriority w:val="9"/>
    <w:semiHidden/>
    <w:rsid w:val="0078208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songmh</dc:creator>
  <cp:keywords/>
  <dc:description/>
  <cp:lastModifiedBy>songmh</cp:lastModifiedBy>
  <cp:revision>5</cp:revision>
  <dcterms:created xsi:type="dcterms:W3CDTF">2024-08-15T07:55:00Z</dcterms:created>
  <dcterms:modified xsi:type="dcterms:W3CDTF">2024-08-19T07:54:00Z</dcterms:modified>
</cp:coreProperties>
</file>